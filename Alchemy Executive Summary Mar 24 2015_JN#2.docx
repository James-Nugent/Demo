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9549D" w14:textId="50D5AF47" w:rsidR="005D6ED5" w:rsidRDefault="00312431">
      <w:r>
        <w:t>Alchemy Executive Summary</w:t>
      </w:r>
    </w:p>
    <w:p w14:paraId="31F9B778" w14:textId="77777777" w:rsidR="00526A36" w:rsidRDefault="00526A36"/>
    <w:p w14:paraId="06D4862D" w14:textId="3333D6C6" w:rsidR="00E6020C" w:rsidRDefault="00B04D25">
      <w:pPr>
        <w:rPr>
          <w:ins w:id="0" w:author="Joyce Zoldak" w:date="2015-03-24T16:59:00Z"/>
        </w:rPr>
      </w:pPr>
      <w:r>
        <w:t xml:space="preserve">Founded in 2015 by Katharine </w:t>
      </w:r>
      <w:r w:rsidRPr="00B04D25">
        <w:t>Asgari</w:t>
      </w:r>
      <w:r>
        <w:t>,</w:t>
      </w:r>
      <w:r w:rsidRPr="00B04D25">
        <w:t xml:space="preserve"> </w:t>
      </w:r>
      <w:r>
        <w:t>A</w:t>
      </w:r>
      <w:r w:rsidR="00312431">
        <w:t>lchemy</w:t>
      </w:r>
      <w:r>
        <w:t xml:space="preserve"> is a </w:t>
      </w:r>
      <w:r w:rsidR="0069011A">
        <w:t>higher education</w:t>
      </w:r>
      <w:r>
        <w:t xml:space="preserve"> consulting company focused on </w:t>
      </w:r>
      <w:r w:rsidR="0066627D" w:rsidRPr="0066627D">
        <w:t>offering</w:t>
      </w:r>
      <w:r w:rsidR="00312431">
        <w:t xml:space="preserve"> the highest quality independent </w:t>
      </w:r>
      <w:r w:rsidR="0022283A">
        <w:t>education counseling to students and their families</w:t>
      </w:r>
      <w:ins w:id="1" w:author="Joyce Zoldak" w:date="2015-03-24T16:56:00Z">
        <w:r w:rsidR="003D5C24">
          <w:t>. The company has a passion for</w:t>
        </w:r>
      </w:ins>
      <w:ins w:id="2" w:author="Joyce Zoldak" w:date="2015-03-24T16:57:00Z">
        <w:r w:rsidR="003D5C24">
          <w:t xml:space="preserve"> </w:t>
        </w:r>
      </w:ins>
      <w:r w:rsidR="0066627D">
        <w:t>providing</w:t>
      </w:r>
      <w:r w:rsidR="0022283A">
        <w:t xml:space="preserve"> an </w:t>
      </w:r>
      <w:r w:rsidR="00852590" w:rsidRPr="00852590">
        <w:t>expert</w:t>
      </w:r>
      <w:r w:rsidR="0022283A">
        <w:t xml:space="preserve"> guide</w:t>
      </w:r>
      <w:r w:rsidR="00852590">
        <w:t xml:space="preserve"> to the often</w:t>
      </w:r>
      <w:r w:rsidR="001D4770">
        <w:t>-stressful college search and selection process.</w:t>
      </w:r>
      <w:r w:rsidR="001D4770" w:rsidRPr="001D4770">
        <w:t xml:space="preserve"> </w:t>
      </w:r>
      <w:r w:rsidR="001D4770">
        <w:t xml:space="preserve">With </w:t>
      </w:r>
      <w:r w:rsidR="00852590">
        <w:t xml:space="preserve">a staff possessing </w:t>
      </w:r>
      <w:r w:rsidR="001D4770">
        <w:t>over 15 years</w:t>
      </w:r>
      <w:r w:rsidR="00852590">
        <w:t xml:space="preserve"> </w:t>
      </w:r>
      <w:ins w:id="3" w:author="Brianna Home" w:date="2015-03-24T16:33:00Z">
        <w:r w:rsidR="008C6DF0">
          <w:t xml:space="preserve">of </w:t>
        </w:r>
      </w:ins>
      <w:r w:rsidR="00852590">
        <w:t xml:space="preserve">experience </w:t>
      </w:r>
      <w:r w:rsidR="0069011A">
        <w:t xml:space="preserve">advising a diverse array of </w:t>
      </w:r>
      <w:del w:id="4" w:author="Joyce Zoldak" w:date="2015-03-24T17:04:00Z">
        <w:r w:rsidR="0069011A" w:rsidDel="00DF6709">
          <w:delText>students</w:delText>
        </w:r>
      </w:del>
      <w:ins w:id="5" w:author="Joyce Zoldak" w:date="2015-03-24T17:04:00Z">
        <w:r w:rsidR="00DF6709">
          <w:t>young people</w:t>
        </w:r>
      </w:ins>
      <w:r w:rsidR="00852590">
        <w:t xml:space="preserve">, </w:t>
      </w:r>
      <w:r w:rsidR="001D4770">
        <w:t>and another 10</w:t>
      </w:r>
      <w:r w:rsidR="00852590">
        <w:t xml:space="preserve"> years</w:t>
      </w:r>
      <w:r w:rsidR="001D4770">
        <w:t xml:space="preserve"> in highly selective </w:t>
      </w:r>
      <w:r w:rsidR="007E5296">
        <w:t>university</w:t>
      </w:r>
      <w:r w:rsidR="001D4770">
        <w:t xml:space="preserve"> admissions, </w:t>
      </w:r>
      <w:ins w:id="6" w:author="Joyce Zoldak" w:date="2015-03-24T17:00:00Z">
        <w:r w:rsidR="00E6020C">
          <w:t xml:space="preserve">Alchemy </w:t>
        </w:r>
      </w:ins>
      <w:ins w:id="7" w:author="Joyce Zoldak" w:date="2015-03-24T17:28:00Z">
        <w:r w:rsidR="00F1374B">
          <w:t>are experts in helping</w:t>
        </w:r>
      </w:ins>
      <w:ins w:id="8" w:author="Joyce Zoldak" w:date="2015-03-24T17:30:00Z">
        <w:r w:rsidR="00F1374B">
          <w:t xml:space="preserve"> students and parents develop and refine their </w:t>
        </w:r>
      </w:ins>
      <w:ins w:id="9" w:author="Joyce Zoldak" w:date="2015-03-24T17:31:00Z">
        <w:r w:rsidR="00F1374B">
          <w:t>school</w:t>
        </w:r>
      </w:ins>
      <w:ins w:id="10" w:author="Joyce Zoldak" w:date="2015-03-24T17:30:00Z">
        <w:r w:rsidR="00F1374B">
          <w:t xml:space="preserve"> </w:t>
        </w:r>
      </w:ins>
      <w:ins w:id="11" w:author="Joyce Zoldak" w:date="2015-03-24T17:31:00Z">
        <w:r w:rsidR="00F1374B">
          <w:t>search</w:t>
        </w:r>
      </w:ins>
      <w:ins w:id="12" w:author="Joyce Zoldak" w:date="2015-03-24T17:30:00Z">
        <w:r w:rsidR="00F1374B">
          <w:t>.</w:t>
        </w:r>
      </w:ins>
      <w:ins w:id="13" w:author="Joyce Zoldak" w:date="2015-03-24T17:31:00Z">
        <w:r w:rsidR="00F1374B">
          <w:t xml:space="preserve"> Simply put, Alchemy takes the fear and anxiety out of getting into college.</w:t>
        </w:r>
      </w:ins>
    </w:p>
    <w:p w14:paraId="22117470" w14:textId="7F9BD01E" w:rsidR="001D4770" w:rsidDel="00F1374B" w:rsidRDefault="001D4770">
      <w:pPr>
        <w:rPr>
          <w:del w:id="14" w:author="Joyce Zoldak" w:date="2015-03-24T17:31:00Z"/>
        </w:rPr>
      </w:pPr>
      <w:del w:id="15" w:author="Joyce Zoldak" w:date="2015-03-24T17:31:00Z">
        <w:r w:rsidDel="00F1374B">
          <w:delText xml:space="preserve">Alchemy takes the fear and anxiety out of getting into college, while helping to </w:delText>
        </w:r>
        <w:r w:rsidR="00904FC1" w:rsidRPr="00904FC1" w:rsidDel="00F1374B">
          <w:delText>discover</w:delText>
        </w:r>
        <w:r w:rsidDel="00F1374B">
          <w:delText xml:space="preserve"> the school that’s the best fit for each individual student.  </w:delText>
        </w:r>
        <w:r w:rsidR="00535D57" w:rsidDel="00F1374B">
          <w:delText xml:space="preserve">     </w:delText>
        </w:r>
      </w:del>
    </w:p>
    <w:p w14:paraId="797AF012" w14:textId="178BFBFF" w:rsidR="00A85D3F" w:rsidRDefault="00535D57">
      <w:del w:id="16" w:author="Joyce Zoldak" w:date="2015-03-24T17:31:00Z">
        <w:r w:rsidDel="00F1374B">
          <w:delText xml:space="preserve"> </w:delText>
        </w:r>
      </w:del>
    </w:p>
    <w:p w14:paraId="459857C4" w14:textId="10402F94" w:rsidR="005A7342" w:rsidRDefault="00A85D3F" w:rsidP="00386214">
      <w:r>
        <w:t xml:space="preserve">As a new arrival to the Seattle-area’s college consulting market, Alchemy </w:t>
      </w:r>
      <w:r w:rsidR="00386214">
        <w:t>looks</w:t>
      </w:r>
      <w:r>
        <w:t xml:space="preserve"> to </w:t>
      </w:r>
      <w:r w:rsidR="00B66425">
        <w:t xml:space="preserve">establish a trusted and long-lasting brand. </w:t>
      </w:r>
      <w:r w:rsidR="00386214">
        <w:t xml:space="preserve">With competitor’s websites in great need of a modern redesign, </w:t>
      </w:r>
      <w:r w:rsidR="00FA2F92">
        <w:t>coupled with Asgari’s exceptional college advising</w:t>
      </w:r>
      <w:r w:rsidR="0030187E">
        <w:t xml:space="preserve"> and admissions</w:t>
      </w:r>
      <w:r w:rsidR="00FA2F92">
        <w:t xml:space="preserve"> background, </w:t>
      </w:r>
      <w:r w:rsidR="00386214">
        <w:t>there is real opportunity to stand out</w:t>
      </w:r>
      <w:r w:rsidR="00F92E69">
        <w:t>.</w:t>
      </w:r>
      <w:r w:rsidR="00F67896">
        <w:t xml:space="preserve"> The company is seeking an experienced marketing partner to develop a compelling</w:t>
      </w:r>
      <w:r w:rsidR="005A7342">
        <w:t xml:space="preserve"> and professional brand that both distinguishes Alchemy and captures </w:t>
      </w:r>
      <w:r w:rsidR="000F6BCD">
        <w:t xml:space="preserve">its </w:t>
      </w:r>
      <w:r w:rsidR="00D55F1F">
        <w:t xml:space="preserve">focused, </w:t>
      </w:r>
      <w:r w:rsidR="000F6BCD">
        <w:t>inclusive</w:t>
      </w:r>
      <w:r w:rsidR="00D55F1F">
        <w:t>, and</w:t>
      </w:r>
      <w:r w:rsidR="000F6BCD">
        <w:t xml:space="preserve"> </w:t>
      </w:r>
      <w:r w:rsidR="00D55F1F">
        <w:t xml:space="preserve">ethical </w:t>
      </w:r>
      <w:r w:rsidR="000F6BCD">
        <w:t>approach to counseling.</w:t>
      </w:r>
      <w:r w:rsidR="00512FE5">
        <w:t xml:space="preserve"> With a strong </w:t>
      </w:r>
      <w:ins w:id="17" w:author="Brianna Home" w:date="2015-03-24T16:36:00Z">
        <w:r w:rsidR="008C6DF0">
          <w:t>web</w:t>
        </w:r>
      </w:ins>
      <w:r w:rsidR="00512FE5">
        <w:t xml:space="preserve"> presence and a well-defined brand, Alchemy </w:t>
      </w:r>
      <w:ins w:id="18" w:author="Brianna Home" w:date="2015-03-24T16:36:00Z">
        <w:r w:rsidR="008C6DF0">
          <w:t>will be well</w:t>
        </w:r>
      </w:ins>
      <w:r w:rsidR="00512FE5">
        <w:t xml:space="preserve"> position</w:t>
      </w:r>
      <w:ins w:id="19" w:author="Brianna Home" w:date="2015-03-24T16:36:00Z">
        <w:r w:rsidR="008C6DF0">
          <w:t>ed</w:t>
        </w:r>
      </w:ins>
      <w:r w:rsidR="00512FE5">
        <w:t xml:space="preserve"> to succeed.</w:t>
      </w:r>
    </w:p>
    <w:p w14:paraId="2EB91E08" w14:textId="77777777" w:rsidR="00191159" w:rsidDel="00F1374B" w:rsidRDefault="00191159" w:rsidP="00386214">
      <w:pPr>
        <w:rPr>
          <w:del w:id="20" w:author="Joyce Zoldak" w:date="2015-03-24T17:33:00Z"/>
        </w:rPr>
      </w:pPr>
    </w:p>
    <w:p w14:paraId="5F027387" w14:textId="1F910C6A" w:rsidR="003D5C24" w:rsidRDefault="00191159" w:rsidP="00386214">
      <w:del w:id="21" w:author="Joyce Zoldak" w:date="2015-03-24T17:33:00Z">
        <w:r w:rsidDel="00F1374B">
          <w:delText xml:space="preserve">With </w:delText>
        </w:r>
        <w:r w:rsidR="007775DD" w:rsidDel="00F1374B">
          <w:delText>our</w:delText>
        </w:r>
        <w:r w:rsidDel="00F1374B">
          <w:delText xml:space="preserve"> 25</w:delText>
        </w:r>
        <w:r w:rsidRPr="00191159" w:rsidDel="00F1374B">
          <w:delText xml:space="preserve"> years of experience nurturing brands from their embryonic stage to maturity, </w:delText>
        </w:r>
        <w:r w:rsidR="0070079B" w:rsidDel="00F1374B">
          <w:delText xml:space="preserve">our work with schools such as Overlake and Eton, </w:delText>
        </w:r>
        <w:r w:rsidR="00C87EFB" w:rsidDel="00F1374B">
          <w:delText>and</w:delText>
        </w:r>
        <w:r w:rsidR="0070079B" w:rsidDel="00F1374B">
          <w:delText xml:space="preserve"> our </w:delText>
        </w:r>
        <w:r w:rsidR="0070079B" w:rsidRPr="006B16B2" w:rsidDel="00F1374B">
          <w:delText>collaborative and results-driven approach</w:delText>
        </w:r>
        <w:r w:rsidR="007775DD" w:rsidDel="00F1374B">
          <w:delText xml:space="preserve"> to logo development,</w:delText>
        </w:r>
        <w:r w:rsidR="0070079B" w:rsidDel="00F1374B">
          <w:delText xml:space="preserve"> Hansen Belyea </w:delText>
        </w:r>
        <w:r w:rsidR="007775DD" w:rsidDel="00F1374B">
          <w:delText xml:space="preserve">is </w:delText>
        </w:r>
        <w:r w:rsidR="003E12C9" w:rsidRPr="003E12C9" w:rsidDel="00F1374B">
          <w:delText>uniquely qualified to</w:delText>
        </w:r>
        <w:r w:rsidR="003E12C9" w:rsidDel="00F1374B">
          <w:delText xml:space="preserve"> </w:delText>
        </w:r>
        <w:r w:rsidR="007775DD" w:rsidDel="00F1374B">
          <w:delText>assist</w:delText>
        </w:r>
        <w:r w:rsidR="003E12C9" w:rsidDel="00F1374B">
          <w:delText xml:space="preserve"> Alchemy as it seeks to forge a </w:delText>
        </w:r>
        <w:r w:rsidR="003E12C9" w:rsidRPr="003E12C9" w:rsidDel="00F1374B">
          <w:delText>singular</w:delText>
        </w:r>
        <w:r w:rsidR="003E12C9" w:rsidDel="00F1374B">
          <w:delText xml:space="preserve"> and long-lived brand.</w:delText>
        </w:r>
        <w:r w:rsidR="00F8617E" w:rsidDel="00F1374B">
          <w:delText xml:space="preserve"> </w:delText>
        </w:r>
      </w:del>
    </w:p>
    <w:p w14:paraId="413D12AE" w14:textId="77777777" w:rsidR="003D5C24" w:rsidRDefault="003D5C24" w:rsidP="003D5C24">
      <w:pPr>
        <w:rPr>
          <w:ins w:id="22" w:author="Joyce Zoldak" w:date="2015-03-24T16:49:00Z"/>
        </w:rPr>
      </w:pPr>
      <w:ins w:id="23" w:author="Joyce Zoldak" w:date="2015-03-24T16:49:00Z">
        <w:r w:rsidRPr="003D5C24">
          <w:t>With over 25 years of marketing experience and a proven history of long-term working relationships with clients, Hansen Belyea is uniquely qualified to lead Eton School’s marketing initiatives. The agency has worked with many education organizations including NWAIS, The Overlake School, and St. Thomas School. Hansen Belyea looks forward to the potential of helping Eton School properly position itself and attract new students for years to come.</w:t>
        </w:r>
      </w:ins>
    </w:p>
    <w:p w14:paraId="72BE1D53" w14:textId="77777777" w:rsidR="003E12C9" w:rsidRDefault="003E12C9" w:rsidP="00386214"/>
    <w:p w14:paraId="13648A53" w14:textId="24657D1A" w:rsidR="00AA6071" w:rsidRDefault="00E91805" w:rsidP="00386214">
      <w:ins w:id="24" w:author="Joyce Zoldak" w:date="2015-03-24T17:56:00Z">
        <w:r>
          <w:t xml:space="preserve"> </w:t>
        </w:r>
      </w:ins>
      <w:ins w:id="25" w:author="Joyce Zoldak" w:date="2015-03-24T17:58:00Z">
        <w:r w:rsidR="003E46DF">
          <w:t xml:space="preserve"> </w:t>
        </w:r>
      </w:ins>
      <w:bookmarkStart w:id="26" w:name="_GoBack"/>
      <w:bookmarkEnd w:id="26"/>
    </w:p>
    <w:p w14:paraId="14894E87" w14:textId="7296445E" w:rsidR="004F322D" w:rsidDel="00F1374B" w:rsidRDefault="004F322D" w:rsidP="00386214">
      <w:pPr>
        <w:rPr>
          <w:del w:id="27" w:author="Joyce Zoldak" w:date="2015-03-24T17:34:00Z"/>
        </w:rPr>
      </w:pPr>
      <w:r>
        <w:t>About Hansen Belyea</w:t>
      </w:r>
    </w:p>
    <w:p w14:paraId="4C41D0DD" w14:textId="77777777" w:rsidR="003E12C9" w:rsidRDefault="003E12C9" w:rsidP="00386214"/>
    <w:p w14:paraId="71951608" w14:textId="2EE6BBA5" w:rsidR="003E12C9" w:rsidDel="00F1374B" w:rsidRDefault="003E12C9" w:rsidP="00386214">
      <w:pPr>
        <w:rPr>
          <w:del w:id="28" w:author="Joyce Zoldak" w:date="2015-03-24T17:33:00Z"/>
        </w:rPr>
      </w:pPr>
      <w:del w:id="29" w:author="Joyce Zoldak" w:date="2015-03-24T17:33:00Z">
        <w:r w:rsidRPr="003E12C9" w:rsidDel="00F1374B">
          <w:delText>Hansen Belyea is a full-service agency specializing in building brands that inspire, educate, and persuade. For the past 25 years we have expertly guided businesses through the process of discovering their unique value propositions and weaving them through marketing programs built on powerful messaging, strategic planning and compelling design.</w:delText>
        </w:r>
      </w:del>
    </w:p>
    <w:p w14:paraId="2D9092E9" w14:textId="342B1C5A" w:rsidR="003D5C24" w:rsidDel="00F1374B" w:rsidRDefault="003D5C24" w:rsidP="00386214">
      <w:pPr>
        <w:rPr>
          <w:del w:id="30" w:author="Joyce Zoldak" w:date="2015-03-24T17:33:00Z"/>
        </w:rPr>
      </w:pPr>
    </w:p>
    <w:p w14:paraId="754EFD65" w14:textId="77777777" w:rsidR="003D5C24" w:rsidRDefault="003D5C24">
      <w:pPr>
        <w:rPr>
          <w:ins w:id="31" w:author="Joyce Zoldak" w:date="2015-03-24T16:48:00Z"/>
        </w:rPr>
      </w:pPr>
    </w:p>
    <w:p w14:paraId="3E211354" w14:textId="77777777" w:rsidR="003D5C24" w:rsidRDefault="003D5C24" w:rsidP="003D5C24">
      <w:pPr>
        <w:rPr>
          <w:ins w:id="32" w:author="Joyce Zoldak" w:date="2015-03-24T16:48:00Z"/>
        </w:rPr>
      </w:pPr>
      <w:ins w:id="33" w:author="Joyce Zoldak" w:date="2015-03-24T16:48:00Z">
        <w:r>
          <w:t xml:space="preserve">Hansen Belyea is a full-service agency specializing in building brands that inspire, educate, and persuade. For the past 25 years we have expertly guided organizations through the process of discovering their unique value propositions and weaving them through marketing programs built on powerful messaging, strategic planning, and compelling design. </w:t>
        </w:r>
      </w:ins>
    </w:p>
    <w:p w14:paraId="15EF5123" w14:textId="77777777" w:rsidR="003D5C24" w:rsidRDefault="003D5C24" w:rsidP="003D5C24">
      <w:pPr>
        <w:rPr>
          <w:ins w:id="34" w:author="Joyce Zoldak" w:date="2015-03-24T16:48:00Z"/>
        </w:rPr>
      </w:pPr>
    </w:p>
    <w:p w14:paraId="7FB0C150" w14:textId="19087A78" w:rsidR="003D5C24" w:rsidRDefault="003D5C24" w:rsidP="003D5C24">
      <w:ins w:id="35" w:author="Joyce Zoldak" w:date="2015-03-24T16:48:00Z">
        <w:r>
          <w:t>At Hansen Belyea, our process is effective because every step is tailored to you. Our design and marketing strategies are guided by thorough research and comprehensive Discovery Sessions. Through interviews, surveys, and meetings, we listen fully to our clients’ aspirations and challenges to ensure all parties are heard. Then, through a combination of strategy, messaging, and design, we develop targeted solutions that build and sustain trust for your brand.</w:t>
        </w:r>
      </w:ins>
    </w:p>
    <w:sectPr w:rsidR="003D5C24" w:rsidSect="005D6E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LT Std 45 Book">
    <w:panose1 w:val="020B0502020203020204"/>
    <w:charset w:val="00"/>
    <w:family w:val="auto"/>
    <w:pitch w:val="variable"/>
    <w:sig w:usb0="800000AF" w:usb1="4000204A"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94"/>
    <w:rsid w:val="00096B39"/>
    <w:rsid w:val="000F6BCD"/>
    <w:rsid w:val="00107A8C"/>
    <w:rsid w:val="00191159"/>
    <w:rsid w:val="001D4770"/>
    <w:rsid w:val="0022283A"/>
    <w:rsid w:val="0026433B"/>
    <w:rsid w:val="002A4094"/>
    <w:rsid w:val="0030187E"/>
    <w:rsid w:val="00312431"/>
    <w:rsid w:val="00316270"/>
    <w:rsid w:val="00327140"/>
    <w:rsid w:val="00361343"/>
    <w:rsid w:val="00386214"/>
    <w:rsid w:val="003C2DF6"/>
    <w:rsid w:val="003D5C24"/>
    <w:rsid w:val="003E12C9"/>
    <w:rsid w:val="003E46DF"/>
    <w:rsid w:val="00413CD2"/>
    <w:rsid w:val="004F322D"/>
    <w:rsid w:val="00512FE5"/>
    <w:rsid w:val="00526A36"/>
    <w:rsid w:val="00535D57"/>
    <w:rsid w:val="005A7342"/>
    <w:rsid w:val="005D6ED5"/>
    <w:rsid w:val="006103F5"/>
    <w:rsid w:val="006413C1"/>
    <w:rsid w:val="0066627D"/>
    <w:rsid w:val="0069011A"/>
    <w:rsid w:val="006B0B27"/>
    <w:rsid w:val="006B16B2"/>
    <w:rsid w:val="0070079B"/>
    <w:rsid w:val="00702E59"/>
    <w:rsid w:val="007775DD"/>
    <w:rsid w:val="007E5296"/>
    <w:rsid w:val="008312C4"/>
    <w:rsid w:val="00852590"/>
    <w:rsid w:val="008C6DF0"/>
    <w:rsid w:val="00904FC1"/>
    <w:rsid w:val="00972B0F"/>
    <w:rsid w:val="00A72042"/>
    <w:rsid w:val="00A85D3F"/>
    <w:rsid w:val="00AA6071"/>
    <w:rsid w:val="00B04D25"/>
    <w:rsid w:val="00B20A5C"/>
    <w:rsid w:val="00B4692B"/>
    <w:rsid w:val="00B66425"/>
    <w:rsid w:val="00BB4D62"/>
    <w:rsid w:val="00C87EFB"/>
    <w:rsid w:val="00CE1D46"/>
    <w:rsid w:val="00D16548"/>
    <w:rsid w:val="00D21A61"/>
    <w:rsid w:val="00D36164"/>
    <w:rsid w:val="00D55F1F"/>
    <w:rsid w:val="00D6385A"/>
    <w:rsid w:val="00DF04EC"/>
    <w:rsid w:val="00DF6709"/>
    <w:rsid w:val="00E6020C"/>
    <w:rsid w:val="00E626B2"/>
    <w:rsid w:val="00E91805"/>
    <w:rsid w:val="00F1374B"/>
    <w:rsid w:val="00F644E9"/>
    <w:rsid w:val="00F67896"/>
    <w:rsid w:val="00F8617E"/>
    <w:rsid w:val="00F92E69"/>
    <w:rsid w:val="00FA2F92"/>
    <w:rsid w:val="00FD2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E714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venir LT Std 45 Book" w:eastAsiaTheme="minorEastAsia" w:hAnsi="Avenir LT Std 45 Book"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A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A8C"/>
    <w:rPr>
      <w:rFonts w:ascii="Lucida Grande" w:hAnsi="Lucida Grande" w:cs="Lucida Grande"/>
      <w:sz w:val="18"/>
      <w:szCs w:val="18"/>
    </w:rPr>
  </w:style>
  <w:style w:type="character" w:styleId="CommentReference">
    <w:name w:val="annotation reference"/>
    <w:basedOn w:val="DefaultParagraphFont"/>
    <w:uiPriority w:val="99"/>
    <w:semiHidden/>
    <w:unhideWhenUsed/>
    <w:rsid w:val="008C6DF0"/>
    <w:rPr>
      <w:sz w:val="18"/>
      <w:szCs w:val="18"/>
    </w:rPr>
  </w:style>
  <w:style w:type="paragraph" w:styleId="CommentText">
    <w:name w:val="annotation text"/>
    <w:basedOn w:val="Normal"/>
    <w:link w:val="CommentTextChar"/>
    <w:uiPriority w:val="99"/>
    <w:semiHidden/>
    <w:unhideWhenUsed/>
    <w:rsid w:val="008C6DF0"/>
    <w:rPr>
      <w:sz w:val="24"/>
      <w:szCs w:val="24"/>
    </w:rPr>
  </w:style>
  <w:style w:type="character" w:customStyle="1" w:styleId="CommentTextChar">
    <w:name w:val="Comment Text Char"/>
    <w:basedOn w:val="DefaultParagraphFont"/>
    <w:link w:val="CommentText"/>
    <w:uiPriority w:val="99"/>
    <w:semiHidden/>
    <w:rsid w:val="008C6DF0"/>
    <w:rPr>
      <w:sz w:val="24"/>
      <w:szCs w:val="24"/>
    </w:rPr>
  </w:style>
  <w:style w:type="paragraph" w:styleId="CommentSubject">
    <w:name w:val="annotation subject"/>
    <w:basedOn w:val="CommentText"/>
    <w:next w:val="CommentText"/>
    <w:link w:val="CommentSubjectChar"/>
    <w:uiPriority w:val="99"/>
    <w:semiHidden/>
    <w:unhideWhenUsed/>
    <w:rsid w:val="008C6DF0"/>
    <w:rPr>
      <w:b/>
      <w:bCs/>
      <w:sz w:val="20"/>
      <w:szCs w:val="20"/>
    </w:rPr>
  </w:style>
  <w:style w:type="character" w:customStyle="1" w:styleId="CommentSubjectChar">
    <w:name w:val="Comment Subject Char"/>
    <w:basedOn w:val="CommentTextChar"/>
    <w:link w:val="CommentSubject"/>
    <w:uiPriority w:val="99"/>
    <w:semiHidden/>
    <w:rsid w:val="008C6DF0"/>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venir LT Std 45 Book" w:eastAsiaTheme="minorEastAsia" w:hAnsi="Avenir LT Std 45 Book"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A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A8C"/>
    <w:rPr>
      <w:rFonts w:ascii="Lucida Grande" w:hAnsi="Lucida Grande" w:cs="Lucida Grande"/>
      <w:sz w:val="18"/>
      <w:szCs w:val="18"/>
    </w:rPr>
  </w:style>
  <w:style w:type="character" w:styleId="CommentReference">
    <w:name w:val="annotation reference"/>
    <w:basedOn w:val="DefaultParagraphFont"/>
    <w:uiPriority w:val="99"/>
    <w:semiHidden/>
    <w:unhideWhenUsed/>
    <w:rsid w:val="008C6DF0"/>
    <w:rPr>
      <w:sz w:val="18"/>
      <w:szCs w:val="18"/>
    </w:rPr>
  </w:style>
  <w:style w:type="paragraph" w:styleId="CommentText">
    <w:name w:val="annotation text"/>
    <w:basedOn w:val="Normal"/>
    <w:link w:val="CommentTextChar"/>
    <w:uiPriority w:val="99"/>
    <w:semiHidden/>
    <w:unhideWhenUsed/>
    <w:rsid w:val="008C6DF0"/>
    <w:rPr>
      <w:sz w:val="24"/>
      <w:szCs w:val="24"/>
    </w:rPr>
  </w:style>
  <w:style w:type="character" w:customStyle="1" w:styleId="CommentTextChar">
    <w:name w:val="Comment Text Char"/>
    <w:basedOn w:val="DefaultParagraphFont"/>
    <w:link w:val="CommentText"/>
    <w:uiPriority w:val="99"/>
    <w:semiHidden/>
    <w:rsid w:val="008C6DF0"/>
    <w:rPr>
      <w:sz w:val="24"/>
      <w:szCs w:val="24"/>
    </w:rPr>
  </w:style>
  <w:style w:type="paragraph" w:styleId="CommentSubject">
    <w:name w:val="annotation subject"/>
    <w:basedOn w:val="CommentText"/>
    <w:next w:val="CommentText"/>
    <w:link w:val="CommentSubjectChar"/>
    <w:uiPriority w:val="99"/>
    <w:semiHidden/>
    <w:unhideWhenUsed/>
    <w:rsid w:val="008C6DF0"/>
    <w:rPr>
      <w:b/>
      <w:bCs/>
      <w:sz w:val="20"/>
      <w:szCs w:val="20"/>
    </w:rPr>
  </w:style>
  <w:style w:type="character" w:customStyle="1" w:styleId="CommentSubjectChar">
    <w:name w:val="Comment Subject Char"/>
    <w:basedOn w:val="CommentTextChar"/>
    <w:link w:val="CommentSubject"/>
    <w:uiPriority w:val="99"/>
    <w:semiHidden/>
    <w:rsid w:val="008C6DF0"/>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507</Words>
  <Characters>2890</Characters>
  <Application>Microsoft Macintosh Word</Application>
  <DocSecurity>0</DocSecurity>
  <Lines>24</Lines>
  <Paragraphs>6</Paragraphs>
  <ScaleCrop>false</ScaleCrop>
  <Company>Hansen Belyea</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Zoldak</dc:creator>
  <cp:keywords/>
  <dc:description/>
  <cp:lastModifiedBy>Joyce Zoldak</cp:lastModifiedBy>
  <cp:revision>18</cp:revision>
  <dcterms:created xsi:type="dcterms:W3CDTF">2015-03-25T00:36:00Z</dcterms:created>
  <dcterms:modified xsi:type="dcterms:W3CDTF">2015-03-25T00:58:00Z</dcterms:modified>
</cp:coreProperties>
</file>